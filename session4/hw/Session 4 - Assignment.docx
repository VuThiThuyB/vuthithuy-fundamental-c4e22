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4" name="image8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Read Session 20, chapter 20.0, 20.1, 20.2: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http://www.ict.ru.ac.za/Resources/cspw/thinkcspy3/thinkcspy3.pdf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And then do exercises: 20.8.1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2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dictionary: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inventory = {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'gold' : 500,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'pouch' : ['flint', 'twine', 'gemstone'],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'backpack' : ['xylophone', 'dagger', 'bedroll', 'bread loaf']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Try to do the followings: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inventory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value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'pocket'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be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consisting of the strings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'seashell', 'strange berry', and 'lint'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.remove('dagger')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list of items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'backpack'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50 to the number stored under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'gold'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contextualSpacing w:val="0"/>
        <w:rPr>
          <w:del w:author="Duong Ho Xuan Hoang" w:id="0" w:date="2018-10-06T08:30:26Z"/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</w:t>
      </w:r>
      <w:ins w:author="Duong Ho Xuan Hoang" w:id="0" w:date="2018-10-06T08:30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                 </w:t>
        </w:r>
      </w:ins>
      <w:del w:author="Duong Ho Xuan Hoang" w:id="0" w:date="2018-10-06T08:30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ng </w:delText>
        </w:r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delText xml:space="preserve">{}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format like the example above.</w:delText>
        </w:r>
      </w:del>
    </w:p>
    <w:p w:rsidR="00000000" w:rsidDel="00000000" w:rsidP="00000000" w:rsidRDefault="00000000" w:rsidRPr="00000000" w14:paraId="0000001C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del w:author="Duong Ho Xuan Hoang" w:id="0" w:date="2018-10-06T08:30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Put these values in your </w:delText>
        </w:r>
        <w:r w:rsidDel="00000000" w:rsidR="00000000" w:rsidRPr="00000000">
          <w:rPr>
            <w:rFonts w:ascii="Courier New" w:cs="Courier New" w:eastAsia="Courier New" w:hAnsi="Courier New"/>
            <w:sz w:val="20"/>
            <w:szCs w:val="20"/>
            <w:rtl w:val="0"/>
          </w:rPr>
          <w:delText xml:space="preserve">prices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dictionary: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4,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2,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1.5,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another dictionary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{}: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these values in your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dictionary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"banana": 6,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"apple": 0,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"orange": 32,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"pear": 15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each key, print out the key along with its price and stock information. Print the answer in the following format: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apple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2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0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price: 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determine how much money you would make if you sold all of your food.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set it to zero.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prices dictionaries. For each key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multiply the number in prices by the number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Print that value into the terminal and then add it to total.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outside your loop, print total.</w:t>
      </w:r>
    </w:p>
    <w:p w:rsidR="00000000" w:rsidDel="00000000" w:rsidP="00000000" w:rsidRDefault="00000000" w:rsidRPr="00000000" w14:paraId="00000035">
      <w:pPr>
        <w:spacing w:after="28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3:</w:t>
      </w:r>
    </w:p>
    <w:p w:rsidR="00000000" w:rsidDel="00000000" w:rsidP="00000000" w:rsidRDefault="00000000" w:rsidRPr="00000000" w14:paraId="00000036">
      <w:pPr>
        <w:spacing w:after="28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program:</w:t>
      </w:r>
    </w:p>
    <w:p w:rsidR="00000000" w:rsidDel="00000000" w:rsidP="00000000" w:rsidRDefault="00000000" w:rsidRPr="00000000" w14:paraId="00000037">
      <w:pPr>
        <w:spacing w:after="28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06256" cy="25479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6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Exercise 4:</w:t>
      </w:r>
    </w:p>
    <w:p w:rsidR="00000000" w:rsidDel="00000000" w:rsidP="00000000" w:rsidRDefault="00000000" w:rsidRPr="00000000" w14:paraId="00000039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quiz program with more than 1 quiz, and correct answer count:</w:t>
      </w:r>
    </w:p>
    <w:p w:rsidR="00000000" w:rsidDel="00000000" w:rsidP="00000000" w:rsidRDefault="00000000" w:rsidRPr="00000000" w14:paraId="0000003A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